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rPr/>
      </w:pPr>
      <w:bookmarkStart w:colFirst="0" w:colLast="0" w:name="_bgo3aj6627yt" w:id="0"/>
      <w:bookmarkEnd w:id="0"/>
      <w:r w:rsidDel="00000000" w:rsidR="00000000" w:rsidRPr="00000000">
        <w:rPr>
          <w:rtl w:val="0"/>
        </w:rPr>
        <w:t xml:space="preserve">MG Raw Data Service Data Columns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user: identifier of the user</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group: identifier of the classroom group. There will be 6 groups in the final dataset.</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session: a number (0,1,...N) identifying a session in the system</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timebin: (this is a bad name for the column) represents an ordering number of the actions within a session</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appid, applabel: identifier of the application. MASTERY_GRIDS (appid=-1) is the interface, QUIZPET (appid=41) is the questions app, WEBEX (appid=3) is the examples app, PARSONS (appid=38) </w:t>
      </w:r>
      <w:ins w:author="Boris Sotomayor" w:id="0" w:date="2017-03-23T20:17:41Z">
        <w:r w:rsidDel="00000000" w:rsidR="00000000" w:rsidRPr="00000000">
          <w:rPr>
            <w:rtl w:val="0"/>
          </w:rPr>
          <w:t xml:space="preserve">is the problems app </w:t>
        </w:r>
      </w:ins>
      <w:r w:rsidDel="00000000" w:rsidR="00000000" w:rsidRPr="00000000">
        <w:rPr>
          <w:rtl w:val="0"/>
        </w:rPr>
        <w:t xml:space="preserve">and ANIMATED_EXAMPLE (appid=35)  is the animated examples app.</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activityname: identifier of the activity (or action). It depends on the application. For example in the case of MASTERY_GRIDS there are activities such as cm-concept-mouseover, activity-open, grid-activity-cell-mouseover; and in the case of ANIMATED_EXAMPLES, the activities are numbers identifying the line of code that was viewed by the user.</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targetname: represents an identifier of the element on which the activity is made. For example, if activityname is "grid-topic-cell-select", targetname shows which topic cell was selected. However, the data in this column has some errors or becomes meaningless for  activities grid-topic-cell-mouseover and cm-concept-mouseover. For grid-topic-cell-mouseover the correct id of the topic moused over is in topicname column.</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parentname: for some activities, this column refers to the activity where it belongs. It is useful for examples and animated examples, in which the activityname is the number of the line that was viewed by the user and the parentname is the identifier of the example or animated example.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topicname: the topic in which the activity was performed. It is mainly useful to see the topic of content activities (QUIZPET, PARSONS, WEBEX, ANIMATED_EXAMPLE)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courseorder: discard this column</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topicorder: for activity on content, this is the order number of the topic in which this activity is.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attemptno: represent the counting of how many times the user has done this activity before. It may be useful for activity on content. Fo example if the activity is a question of QUIZPET and attemptno is 4, it means that the user has tried that question 4 times before.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result: meaningless for all activities except for questions and parsons problems, where 0 means incorrect attempt and 1 means correct attempt.</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datestring: the date of the action in format YYYY-MM-DD hh24:mi:ss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unixtimestamp: the date in unix timestamp format which is a long interger number. It may be very handy instead of date to plot activity on time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durationseconds: duration of the activity in seconds.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timelabel: label the time in short (s) or long (l) according to the median of times spent in the same activity</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allparameters: this is the full information and contains several detailed information. Discard for now unless we needed.</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